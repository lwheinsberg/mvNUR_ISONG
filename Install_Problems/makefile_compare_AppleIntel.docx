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0275" w14:textId="77777777" w:rsidR="00D56B32" w:rsidRDefault="00D56B32" w:rsidP="00D56B32">
      <w:r>
        <w:t xml:space="preserve">#***************************************************************************   </w:t>
      </w:r>
    </w:p>
    <w:p w14:paraId="6B2521F6" w14:textId="77777777" w:rsidR="00D56B32" w:rsidRDefault="00D56B32" w:rsidP="00D56B32">
      <w:r>
        <w:t>#       user configuration</w:t>
      </w:r>
    </w:p>
    <w:p w14:paraId="0A94C3F2" w14:textId="77777777" w:rsidR="00D56B32" w:rsidRDefault="00D56B32" w:rsidP="00D56B32">
      <w:r>
        <w:t xml:space="preserve"># </w:t>
      </w:r>
      <w:proofErr w:type="gramStart"/>
      <w:r>
        <w:t>set</w:t>
      </w:r>
      <w:proofErr w:type="gramEnd"/>
      <w:r>
        <w:t xml:space="preserve"> </w:t>
      </w:r>
      <w:proofErr w:type="spellStart"/>
      <w:r>
        <w:t>mpi</w:t>
      </w:r>
      <w:proofErr w:type="spellEnd"/>
      <w:r>
        <w:t xml:space="preserve"> = yes for the parallel version</w:t>
      </w:r>
    </w:p>
    <w:p w14:paraId="082DCBD9" w14:textId="77777777" w:rsidR="00D56B32" w:rsidRDefault="00D56B32" w:rsidP="00D56B32">
      <w:r>
        <w:t xml:space="preserve"># </w:t>
      </w:r>
      <w:proofErr w:type="gramStart"/>
      <w:r>
        <w:t>set</w:t>
      </w:r>
      <w:proofErr w:type="gramEnd"/>
      <w:r>
        <w:t xml:space="preserve"> debug = yes to debug </w:t>
      </w:r>
    </w:p>
    <w:p w14:paraId="5FF1E865" w14:textId="77777777" w:rsidR="00D56B32" w:rsidRDefault="00D56B32" w:rsidP="00D56B32">
      <w:proofErr w:type="gramStart"/>
      <w:r>
        <w:t>DEBUG ?</w:t>
      </w:r>
      <w:proofErr w:type="gramEnd"/>
      <w:r>
        <w:t>= no</w:t>
      </w:r>
    </w:p>
    <w:p w14:paraId="5E6D5D1B" w14:textId="77777777" w:rsidR="00D56B32" w:rsidRDefault="00D56B32" w:rsidP="00D56B32"/>
    <w:p w14:paraId="2499BCA9" w14:textId="77777777" w:rsidR="00D56B32" w:rsidRDefault="00D56B32" w:rsidP="00D56B32">
      <w:proofErr w:type="gramStart"/>
      <w:r>
        <w:t>MPI ?</w:t>
      </w:r>
      <w:proofErr w:type="gramEnd"/>
      <w:r>
        <w:t xml:space="preserve">= no </w:t>
      </w:r>
    </w:p>
    <w:p w14:paraId="38E76FCB" w14:textId="77777777" w:rsidR="00D56B32" w:rsidRDefault="00D56B32" w:rsidP="00D56B32">
      <w:r>
        <w:t>MPICC = /</w:t>
      </w:r>
      <w:proofErr w:type="spellStart"/>
      <w:r>
        <w:t>usr</w:t>
      </w:r>
      <w:proofErr w:type="spellEnd"/>
      <w:r>
        <w:t>/local/bin/</w:t>
      </w:r>
      <w:proofErr w:type="spellStart"/>
      <w:r>
        <w:t>mpic</w:t>
      </w:r>
      <w:proofErr w:type="spellEnd"/>
      <w:r>
        <w:t>++</w:t>
      </w:r>
    </w:p>
    <w:p w14:paraId="21B894C4" w14:textId="77777777" w:rsidR="00D56B32" w:rsidRDefault="00D56B32" w:rsidP="00D56B32">
      <w:r>
        <w:t>#</w:t>
      </w:r>
    </w:p>
    <w:p w14:paraId="412FEAC3" w14:textId="77777777" w:rsidR="00D56B32" w:rsidRDefault="00D56B32" w:rsidP="00D56B32">
      <w:r>
        <w:t xml:space="preserve"># </w:t>
      </w:r>
      <w:proofErr w:type="gramStart"/>
      <w:r>
        <w:t>set</w:t>
      </w:r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yes for additional interactive feature</w:t>
      </w:r>
    </w:p>
    <w:p w14:paraId="664E0039" w14:textId="77777777" w:rsidR="00D56B32" w:rsidRDefault="00D56B32" w:rsidP="00D56B32">
      <w:r>
        <w:t xml:space="preserve"># note: you must set </w:t>
      </w:r>
      <w:proofErr w:type="gramStart"/>
      <w:r>
        <w:t>MPI ?</w:t>
      </w:r>
      <w:proofErr w:type="gramEnd"/>
      <w:r>
        <w:t xml:space="preserve">= no to use interactive mode; </w:t>
      </w:r>
    </w:p>
    <w:p w14:paraId="596B6C30" w14:textId="77777777" w:rsidR="00D56B32" w:rsidRDefault="00D56B32" w:rsidP="00D56B32">
      <w:proofErr w:type="gramStart"/>
      <w:r>
        <w:t>READLINE ?</w:t>
      </w:r>
      <w:proofErr w:type="gramEnd"/>
      <w:r>
        <w:t>= no</w:t>
      </w:r>
    </w:p>
    <w:p w14:paraId="09225358" w14:textId="77777777" w:rsidR="00D56B32" w:rsidRDefault="00D56B32" w:rsidP="00D56B32">
      <w:r>
        <w:t>#</w:t>
      </w:r>
    </w:p>
    <w:p w14:paraId="04E40BA6" w14:textId="77777777" w:rsidR="00D56B32" w:rsidRDefault="00D56B32" w:rsidP="00D56B32">
      <w:r>
        <w:t># set impute = yes for mask/imputation feature</w:t>
      </w:r>
    </w:p>
    <w:p w14:paraId="3B9F8704" w14:textId="77777777" w:rsidR="00D56B32" w:rsidRDefault="00D56B32" w:rsidP="00D56B32">
      <w:proofErr w:type="gramStart"/>
      <w:r>
        <w:t>IMPUTE ?</w:t>
      </w:r>
      <w:proofErr w:type="gramEnd"/>
      <w:r>
        <w:t xml:space="preserve">=yes </w:t>
      </w:r>
    </w:p>
    <w:p w14:paraId="720B88A1" w14:textId="77777777" w:rsidR="00D56B32" w:rsidRDefault="00D56B32" w:rsidP="00D56B32">
      <w:r>
        <w:t>#</w:t>
      </w:r>
    </w:p>
    <w:p w14:paraId="3F858312" w14:textId="77777777" w:rsidR="00D56B32" w:rsidRDefault="00D56B32" w:rsidP="00D56B32">
      <w:r>
        <w:t xml:space="preserve"># end user </w:t>
      </w:r>
      <w:proofErr w:type="gramStart"/>
      <w:r>
        <w:t>configuration;</w:t>
      </w:r>
      <w:proofErr w:type="gramEnd"/>
    </w:p>
    <w:p w14:paraId="000229AD" w14:textId="77777777" w:rsidR="00D56B32" w:rsidRDefault="00D56B32" w:rsidP="00D56B32">
      <w:r>
        <w:t xml:space="preserve">#***************************************************************************    </w:t>
      </w:r>
    </w:p>
    <w:p w14:paraId="6E05870B" w14:textId="77777777" w:rsidR="00D56B32" w:rsidRDefault="00D56B32" w:rsidP="00D56B32"/>
    <w:p w14:paraId="651AAFD9" w14:textId="77777777" w:rsidR="00D56B32" w:rsidRDefault="00D56B32" w:rsidP="00D56B32">
      <w:r>
        <w:t>#SHELL = /bin/</w:t>
      </w:r>
      <w:proofErr w:type="spellStart"/>
      <w:r>
        <w:t>sh</w:t>
      </w:r>
      <w:proofErr w:type="spellEnd"/>
    </w:p>
    <w:p w14:paraId="4BD91363" w14:textId="77777777" w:rsidR="00D56B32" w:rsidRDefault="00D56B32" w:rsidP="00D56B32"/>
    <w:p w14:paraId="61C9AAF5" w14:textId="77777777" w:rsidR="00D56B32" w:rsidRDefault="00D56B32" w:rsidP="00D56B32">
      <w:r>
        <w:t>CC = g++</w:t>
      </w:r>
    </w:p>
    <w:p w14:paraId="10B06BB9" w14:textId="77777777" w:rsidR="00D56B32" w:rsidRDefault="00D56B32" w:rsidP="00D56B32"/>
    <w:p w14:paraId="5B214F34" w14:textId="77777777" w:rsidR="00D56B32" w:rsidRDefault="00D56B32" w:rsidP="00D56B32">
      <w:proofErr w:type="spellStart"/>
      <w:r>
        <w:t>ifeq</w:t>
      </w:r>
      <w:proofErr w:type="spellEnd"/>
      <w:r>
        <w:t xml:space="preserve"> ($(strip $(MPI)), yes)</w:t>
      </w:r>
    </w:p>
    <w:p w14:paraId="27E8642B" w14:textId="77777777" w:rsidR="00D56B32" w:rsidRDefault="00D56B32" w:rsidP="00D56B32">
      <w:r>
        <w:t xml:space="preserve">    CFLAGS += -DMPI_ENABLED</w:t>
      </w:r>
    </w:p>
    <w:p w14:paraId="19579D24" w14:textId="77777777" w:rsidR="00D56B32" w:rsidRDefault="00D56B32" w:rsidP="00D56B32">
      <w:r>
        <w:t xml:space="preserve">    CC = $(MPICC)</w:t>
      </w:r>
    </w:p>
    <w:p w14:paraId="5134278C" w14:textId="77777777" w:rsidR="00D56B32" w:rsidRDefault="00D56B32" w:rsidP="00D56B32">
      <w:r>
        <w:t>endif</w:t>
      </w:r>
    </w:p>
    <w:p w14:paraId="58DE0BE9" w14:textId="77777777" w:rsidR="00D56B32" w:rsidRDefault="00D56B32" w:rsidP="00D56B32"/>
    <w:p w14:paraId="597BD29E" w14:textId="77777777" w:rsidR="00D56B32" w:rsidRDefault="00D56B32" w:rsidP="00D56B32">
      <w:proofErr w:type="spellStart"/>
      <w:r>
        <w:t>ifeq</w:t>
      </w:r>
      <w:proofErr w:type="spellEnd"/>
      <w:r>
        <w:t xml:space="preserve"> ($(strip $(READLINE)), yes)</w:t>
      </w:r>
    </w:p>
    <w:p w14:paraId="7E4BE397" w14:textId="77777777" w:rsidR="00D56B32" w:rsidRDefault="00D56B32" w:rsidP="00D56B32">
      <w:r>
        <w:t xml:space="preserve">    CFLAGS += -DREADLINE -I/</w:t>
      </w:r>
      <w:proofErr w:type="spellStart"/>
      <w:r>
        <w:t>usr</w:t>
      </w:r>
      <w:proofErr w:type="spellEnd"/>
      <w:r>
        <w:t>/include/</w:t>
      </w:r>
      <w:proofErr w:type="spellStart"/>
      <w:r>
        <w:t>readline</w:t>
      </w:r>
      <w:proofErr w:type="spellEnd"/>
    </w:p>
    <w:p w14:paraId="40672326" w14:textId="77777777" w:rsidR="00D56B32" w:rsidRDefault="00D56B32" w:rsidP="00D56B32">
      <w:r>
        <w:tab/>
        <w:t>LIBS += -</w:t>
      </w:r>
      <w:proofErr w:type="spellStart"/>
      <w:proofErr w:type="gramStart"/>
      <w:r>
        <w:t>lncurses</w:t>
      </w:r>
      <w:proofErr w:type="spellEnd"/>
      <w:r>
        <w:t xml:space="preserve">  -</w:t>
      </w:r>
      <w:proofErr w:type="spellStart"/>
      <w:proofErr w:type="gramEnd"/>
      <w:r>
        <w:t>lreadline</w:t>
      </w:r>
      <w:proofErr w:type="spellEnd"/>
    </w:p>
    <w:p w14:paraId="4FBC360E" w14:textId="77777777" w:rsidR="00D56B32" w:rsidRDefault="00D56B32" w:rsidP="00D56B32">
      <w:r>
        <w:t>#</w:t>
      </w:r>
      <w:r>
        <w:tab/>
        <w:t xml:space="preserve">STATICLIBS += </w:t>
      </w:r>
      <w:proofErr w:type="spellStart"/>
      <w:proofErr w:type="gramStart"/>
      <w:r>
        <w:t>libreadline.a</w:t>
      </w:r>
      <w:proofErr w:type="spellEnd"/>
      <w:proofErr w:type="gramEnd"/>
    </w:p>
    <w:p w14:paraId="02729B58" w14:textId="77777777" w:rsidR="00D56B32" w:rsidRDefault="00D56B32" w:rsidP="00D56B32">
      <w:r>
        <w:t>endif</w:t>
      </w:r>
    </w:p>
    <w:p w14:paraId="01BE33CC" w14:textId="77777777" w:rsidR="00D56B32" w:rsidRDefault="00D56B32" w:rsidP="00D56B32"/>
    <w:p w14:paraId="78D5CEC2" w14:textId="77777777" w:rsidR="00D56B32" w:rsidRDefault="00D56B32" w:rsidP="00D56B32">
      <w:proofErr w:type="spellStart"/>
      <w:r>
        <w:t>ifeq</w:t>
      </w:r>
      <w:proofErr w:type="spellEnd"/>
      <w:r>
        <w:t xml:space="preserve"> ($(strip $(IMPUTE)), yes)</w:t>
      </w:r>
    </w:p>
    <w:p w14:paraId="3D69DB6A" w14:textId="77777777" w:rsidR="00D56B32" w:rsidRDefault="00D56B32" w:rsidP="00D56B32">
      <w:r>
        <w:t xml:space="preserve">    CFLAGS += -</w:t>
      </w:r>
      <w:proofErr w:type="gramStart"/>
      <w:r>
        <w:t>DIMPUTATION  #</w:t>
      </w:r>
      <w:proofErr w:type="gramEnd"/>
      <w:r>
        <w:t>#-DOUTPUT_MASKED_GENOTYPE##-DPOWER</w:t>
      </w:r>
    </w:p>
    <w:p w14:paraId="211335C5" w14:textId="77777777" w:rsidR="00D56B32" w:rsidRDefault="00D56B32" w:rsidP="00D56B32">
      <w:r>
        <w:t>endif</w:t>
      </w:r>
    </w:p>
    <w:p w14:paraId="79028C3F" w14:textId="77777777" w:rsidR="00D56B32" w:rsidRDefault="00D56B32" w:rsidP="00D56B32"/>
    <w:p w14:paraId="71CB4A3D" w14:textId="77777777" w:rsidR="00D56B32" w:rsidRDefault="00D56B32" w:rsidP="00D56B32">
      <w:r>
        <w:t>#ifeq ($(strip $(GENOTYPE)), yes)</w:t>
      </w:r>
    </w:p>
    <w:p w14:paraId="1EEC0205" w14:textId="77777777" w:rsidR="00D56B32" w:rsidRDefault="00D56B32" w:rsidP="00D56B32">
      <w:r>
        <w:t>#    CFLAGS += -DGENOTYPE</w:t>
      </w:r>
    </w:p>
    <w:p w14:paraId="5F163708" w14:textId="77777777" w:rsidR="00D56B32" w:rsidRDefault="00D56B32" w:rsidP="00D56B32">
      <w:r>
        <w:t>#endif</w:t>
      </w:r>
    </w:p>
    <w:p w14:paraId="724A171A" w14:textId="77777777" w:rsidR="00D56B32" w:rsidRDefault="00D56B32" w:rsidP="00D56B32"/>
    <w:p w14:paraId="1F65418D" w14:textId="77777777" w:rsidR="00D56B32" w:rsidRDefault="00D56B32" w:rsidP="00D56B32">
      <w:proofErr w:type="spellStart"/>
      <w:r>
        <w:t>ifeq</w:t>
      </w:r>
      <w:proofErr w:type="spellEnd"/>
      <w:r>
        <w:t xml:space="preserve"> ($(strip $(DEBUG)), yes)</w:t>
      </w:r>
    </w:p>
    <w:p w14:paraId="0A907081" w14:textId="77777777" w:rsidR="00D56B32" w:rsidRDefault="00D56B32" w:rsidP="00D56B32">
      <w:r>
        <w:t xml:space="preserve">    CFLAGS += -</w:t>
      </w:r>
      <w:proofErr w:type="spellStart"/>
      <w:r>
        <w:t>ggdb</w:t>
      </w:r>
      <w:proofErr w:type="spellEnd"/>
      <w:r>
        <w:t xml:space="preserve"> -DDEBUG</w:t>
      </w:r>
    </w:p>
    <w:p w14:paraId="6238B3C4" w14:textId="77777777" w:rsidR="00D56B32" w:rsidRDefault="00D56B32" w:rsidP="00D56B32">
      <w:r>
        <w:lastRenderedPageBreak/>
        <w:t>else</w:t>
      </w:r>
    </w:p>
    <w:p w14:paraId="34555B2B" w14:textId="77777777" w:rsidR="00D56B32" w:rsidRDefault="00D56B32" w:rsidP="00D56B32">
      <w:r>
        <w:t xml:space="preserve">    CFLAGS += -O3</w:t>
      </w:r>
    </w:p>
    <w:p w14:paraId="499748DA" w14:textId="77777777" w:rsidR="00D56B32" w:rsidRDefault="00D56B32" w:rsidP="00D56B32">
      <w:r>
        <w:t>endif</w:t>
      </w:r>
    </w:p>
    <w:p w14:paraId="4BD2B0EE" w14:textId="77777777" w:rsidR="00D56B32" w:rsidRDefault="00D56B32" w:rsidP="00D56B32"/>
    <w:p w14:paraId="6CDA7D37" w14:textId="77777777" w:rsidR="00D56B32" w:rsidRDefault="00D56B32" w:rsidP="00D56B32"/>
    <w:p w14:paraId="15029042" w14:textId="77777777" w:rsidR="00D56B32" w:rsidRDefault="00D56B32" w:rsidP="00D56B32">
      <w:r>
        <w:t>#CFLAGS += -I/</w:t>
      </w:r>
      <w:proofErr w:type="spellStart"/>
      <w:r>
        <w:t>usr</w:t>
      </w:r>
      <w:proofErr w:type="spellEnd"/>
      <w:r>
        <w:t>/include -L/</w:t>
      </w:r>
      <w:proofErr w:type="spellStart"/>
      <w:r>
        <w:t>usr</w:t>
      </w:r>
      <w:proofErr w:type="spellEnd"/>
      <w:r>
        <w:t>/lib</w:t>
      </w:r>
    </w:p>
    <w:p w14:paraId="1E64EF66" w14:textId="77777777" w:rsidR="00D56B32" w:rsidRDefault="00D56B32" w:rsidP="00D56B32">
      <w:r>
        <w:t>#CFLAGS += -I/home/</w:t>
      </w:r>
      <w:proofErr w:type="spellStart"/>
      <w:r>
        <w:t>ytguan</w:t>
      </w:r>
      <w:proofErr w:type="spellEnd"/>
      <w:r>
        <w:t>/local/include -L/home/</w:t>
      </w:r>
      <w:proofErr w:type="spellStart"/>
      <w:r>
        <w:t>ytguan</w:t>
      </w:r>
      <w:proofErr w:type="spellEnd"/>
      <w:r>
        <w:t xml:space="preserve">/local/lib </w:t>
      </w:r>
    </w:p>
    <w:p w14:paraId="2140D11B" w14:textId="77777777" w:rsidR="00D56B32" w:rsidRDefault="00D56B32" w:rsidP="00D56B32">
      <w:r>
        <w:t>#CFLAGS += -I/Users/</w:t>
      </w:r>
      <w:proofErr w:type="spellStart"/>
      <w:r>
        <w:t>heejungshim</w:t>
      </w:r>
      <w:proofErr w:type="spellEnd"/>
      <w:r>
        <w:t>/Documents/Work/</w:t>
      </w:r>
      <w:proofErr w:type="spellStart"/>
      <w:r>
        <w:t>Bimbam_Mac</w:t>
      </w:r>
      <w:proofErr w:type="spellEnd"/>
      <w:r>
        <w:t>/gsl-1.9 -L/home/</w:t>
      </w:r>
      <w:proofErr w:type="spellStart"/>
      <w:r>
        <w:t>ytguan</w:t>
      </w:r>
      <w:proofErr w:type="spellEnd"/>
      <w:r>
        <w:t>/local/lib</w:t>
      </w:r>
    </w:p>
    <w:p w14:paraId="4EA2C35D" w14:textId="77777777" w:rsidR="00D56B32" w:rsidRDefault="00D56B32" w:rsidP="00D56B32"/>
    <w:p w14:paraId="552D965C" w14:textId="77777777" w:rsidR="00D56B32" w:rsidRDefault="00D56B32" w:rsidP="00D56B32">
      <w:pPr>
        <w:rPr>
          <w:ins w:id="0" w:author="Lacey Heinsberg" w:date="2023-10-24T13:37:00Z"/>
        </w:rPr>
      </w:pPr>
      <w:ins w:id="1" w:author="Lacey Heinsberg" w:date="2023-10-24T13:37:00Z">
        <w:r>
          <w:t>CFLAGS += -I/</w:t>
        </w:r>
        <w:proofErr w:type="spellStart"/>
        <w:r>
          <w:t>usr</w:t>
        </w:r>
        <w:proofErr w:type="spellEnd"/>
        <w:r>
          <w:t>/local/Cellar/</w:t>
        </w:r>
        <w:proofErr w:type="spellStart"/>
        <w:r>
          <w:t>gsl</w:t>
        </w:r>
        <w:proofErr w:type="spellEnd"/>
        <w:r>
          <w:t>/2.7.1/include</w:t>
        </w:r>
      </w:ins>
    </w:p>
    <w:p w14:paraId="50EE1D84" w14:textId="77777777" w:rsidR="00D56B32" w:rsidRDefault="00D56B32" w:rsidP="00D56B32">
      <w:pPr>
        <w:rPr>
          <w:ins w:id="2" w:author="Lacey Heinsberg" w:date="2023-10-24T13:37:00Z"/>
        </w:rPr>
      </w:pPr>
      <w:ins w:id="3" w:author="Lacey Heinsberg" w:date="2023-10-24T13:37:00Z">
        <w:r>
          <w:t>LIBS += -L/</w:t>
        </w:r>
        <w:proofErr w:type="spellStart"/>
        <w:r>
          <w:t>usr</w:t>
        </w:r>
        <w:proofErr w:type="spellEnd"/>
        <w:r>
          <w:t>/local/Cellar/</w:t>
        </w:r>
        <w:proofErr w:type="spellStart"/>
        <w:r>
          <w:t>gsl</w:t>
        </w:r>
        <w:proofErr w:type="spellEnd"/>
        <w:r>
          <w:t xml:space="preserve">/2.7.1/lib </w:t>
        </w:r>
      </w:ins>
    </w:p>
    <w:p w14:paraId="59EF1F7A" w14:textId="77777777" w:rsidR="00D56B32" w:rsidRDefault="00D56B32" w:rsidP="00D56B32">
      <w:pPr>
        <w:rPr>
          <w:ins w:id="4" w:author="Lacey Heinsberg" w:date="2023-10-24T13:37:00Z"/>
        </w:rPr>
      </w:pPr>
    </w:p>
    <w:p w14:paraId="459772F2" w14:textId="77777777" w:rsidR="00D56B32" w:rsidRDefault="00D56B32" w:rsidP="00D56B32"/>
    <w:p w14:paraId="5E218FC5" w14:textId="77777777" w:rsidR="00D56B32" w:rsidRDefault="00D56B32" w:rsidP="00D56B32">
      <w:r>
        <w:t xml:space="preserve">#CFLAGS += -Wall -m64 -DMCMC # -DIMPUTATION #-DGENOTYPE  </w:t>
      </w:r>
    </w:p>
    <w:p w14:paraId="48955AF2" w14:textId="77777777" w:rsidR="00D56B32" w:rsidRDefault="00D56B32" w:rsidP="00D56B32"/>
    <w:p w14:paraId="24CEE2B6" w14:textId="77777777" w:rsidR="00D56B32" w:rsidRDefault="00D56B32" w:rsidP="00D56B32">
      <w:r>
        <w:t>CPPFLAGS = CFLAGS</w:t>
      </w:r>
    </w:p>
    <w:p w14:paraId="2FDC3011" w14:textId="77777777" w:rsidR="00D56B32" w:rsidRDefault="00D56B32" w:rsidP="00D56B32"/>
    <w:p w14:paraId="2D2CCEC0" w14:textId="77777777" w:rsidR="00D56B32" w:rsidRDefault="00D56B32" w:rsidP="00D56B32">
      <w:r>
        <w:t xml:space="preserve"># William </w:t>
      </w:r>
    </w:p>
    <w:p w14:paraId="2B0455AC" w14:textId="77777777" w:rsidR="00D56B32" w:rsidRDefault="00D56B32" w:rsidP="00D56B32">
      <w:r>
        <w:t>#LIBS += -</w:t>
      </w:r>
      <w:proofErr w:type="spellStart"/>
      <w:r>
        <w:t>lm</w:t>
      </w:r>
      <w:proofErr w:type="spellEnd"/>
      <w:r>
        <w:t xml:space="preserve"> -</w:t>
      </w:r>
      <w:proofErr w:type="spellStart"/>
      <w:r>
        <w:t>lgsl</w:t>
      </w:r>
      <w:proofErr w:type="spellEnd"/>
      <w:r>
        <w:t xml:space="preserve"> -</w:t>
      </w:r>
      <w:proofErr w:type="spellStart"/>
      <w:r>
        <w:t>lgslcblas</w:t>
      </w:r>
      <w:proofErr w:type="spellEnd"/>
      <w:r>
        <w:t xml:space="preserve">  </w:t>
      </w:r>
    </w:p>
    <w:p w14:paraId="60576A9E" w14:textId="1B4FAC5A" w:rsidR="00D56B32" w:rsidRDefault="00D56B32" w:rsidP="00D56B32">
      <w:r>
        <w:t>LIBS += -</w:t>
      </w:r>
      <w:proofErr w:type="spellStart"/>
      <w:r>
        <w:t>lm</w:t>
      </w:r>
      <w:proofErr w:type="spellEnd"/>
      <w:r>
        <w:t xml:space="preserve"> </w:t>
      </w:r>
      <w:del w:id="5" w:author="Lacey Heinsberg" w:date="2023-10-24T13:37:00Z">
        <w:r w:rsidR="00361E21">
          <w:delText>libgsl.a libgslcblas.a</w:delText>
        </w:r>
      </w:del>
      <w:ins w:id="6" w:author="Lacey Heinsberg" w:date="2023-10-24T13:37:00Z">
        <w:r>
          <w:t>-</w:t>
        </w:r>
        <w:proofErr w:type="spellStart"/>
        <w:r>
          <w:t>lgsl</w:t>
        </w:r>
        <w:proofErr w:type="spellEnd"/>
        <w:r>
          <w:t xml:space="preserve"> -</w:t>
        </w:r>
        <w:proofErr w:type="spellStart"/>
        <w:r>
          <w:t>lgslcblas</w:t>
        </w:r>
        <w:proofErr w:type="spellEnd"/>
        <w:r>
          <w:t xml:space="preserve"> </w:t>
        </w:r>
      </w:ins>
      <w:r>
        <w:t xml:space="preserve"> </w:t>
      </w:r>
    </w:p>
    <w:p w14:paraId="14A22603" w14:textId="77777777" w:rsidR="00D56B32" w:rsidRDefault="00D56B32" w:rsidP="00D56B32"/>
    <w:p w14:paraId="2B99092C" w14:textId="77777777" w:rsidR="00D56B32" w:rsidRDefault="00D56B32" w:rsidP="00D56B32"/>
    <w:p w14:paraId="2901ACC9" w14:textId="77777777" w:rsidR="00D56B32" w:rsidRDefault="00D56B32" w:rsidP="00D56B32"/>
    <w:p w14:paraId="404E5FA7" w14:textId="77777777" w:rsidR="00D56B32" w:rsidRDefault="00D56B32" w:rsidP="00D56B32">
      <w:r>
        <w:t xml:space="preserve">OBJS = </w:t>
      </w:r>
      <w:proofErr w:type="spellStart"/>
      <w:proofErr w:type="gramStart"/>
      <w:r>
        <w:t>control.o</w:t>
      </w:r>
      <w:proofErr w:type="spellEnd"/>
      <w:proofErr w:type="gramEnd"/>
      <w:r>
        <w:t xml:space="preserve"> </w:t>
      </w:r>
      <w:proofErr w:type="spellStart"/>
      <w:r>
        <w:t>fpmath.o</w:t>
      </w:r>
      <w:proofErr w:type="spellEnd"/>
      <w:r>
        <w:t xml:space="preserve"> </w:t>
      </w:r>
      <w:proofErr w:type="spellStart"/>
      <w:r>
        <w:t>indiv.o</w:t>
      </w:r>
      <w:proofErr w:type="spellEnd"/>
      <w:r>
        <w:t xml:space="preserve"> </w:t>
      </w:r>
      <w:proofErr w:type="spellStart"/>
      <w:r>
        <w:t>diploid.o</w:t>
      </w:r>
      <w:proofErr w:type="spellEnd"/>
      <w:r>
        <w:t xml:space="preserve"> </w:t>
      </w:r>
      <w:proofErr w:type="spellStart"/>
      <w:r>
        <w:t>haploid.o</w:t>
      </w:r>
      <w:proofErr w:type="spellEnd"/>
      <w:r>
        <w:t xml:space="preserve"> </w:t>
      </w:r>
      <w:proofErr w:type="spellStart"/>
      <w:r>
        <w:t>model.o</w:t>
      </w:r>
      <w:proofErr w:type="spellEnd"/>
      <w:r>
        <w:t xml:space="preserve"> </w:t>
      </w:r>
      <w:proofErr w:type="spellStart"/>
      <w:r>
        <w:t>param.o</w:t>
      </w:r>
      <w:proofErr w:type="spellEnd"/>
      <w:r>
        <w:t xml:space="preserve"> </w:t>
      </w:r>
    </w:p>
    <w:p w14:paraId="19B87232" w14:textId="77777777" w:rsidR="00D56B32" w:rsidRDefault="00D56B32" w:rsidP="00D56B32"/>
    <w:p w14:paraId="5401AA8D" w14:textId="77777777" w:rsidR="00D56B32" w:rsidRDefault="00D56B32" w:rsidP="00D56B32">
      <w:r>
        <w:t>SRCS = fp.cpp control.cpp fpmath.cpp indiv.cpp diploid.cpp haploid.cpp model.cpp param.cpp</w:t>
      </w:r>
    </w:p>
    <w:p w14:paraId="5EF8BA83" w14:textId="77777777" w:rsidR="00D56B32" w:rsidRDefault="00D56B32" w:rsidP="00D56B32"/>
    <w:p w14:paraId="071824E3" w14:textId="77777777" w:rsidR="00D56B32" w:rsidRDefault="00D56B32" w:rsidP="00D56B32"/>
    <w:p w14:paraId="444BBE27" w14:textId="77777777" w:rsidR="00D56B32" w:rsidRDefault="00D56B32" w:rsidP="00D56B32">
      <w:r>
        <w:t xml:space="preserve">all:  </w:t>
      </w:r>
      <w:proofErr w:type="spellStart"/>
      <w:r>
        <w:t>fp</w:t>
      </w:r>
      <w:proofErr w:type="spellEnd"/>
      <w:r>
        <w:t xml:space="preserve"> $(OBJS)</w:t>
      </w:r>
    </w:p>
    <w:p w14:paraId="28CAC605" w14:textId="77777777" w:rsidR="00D56B32" w:rsidRDefault="00D56B32" w:rsidP="00D56B32"/>
    <w:p w14:paraId="061B7E38" w14:textId="77777777" w:rsidR="00D56B32" w:rsidRDefault="00D56B32" w:rsidP="00D56B32">
      <w:r>
        <w:t>.</w:t>
      </w:r>
      <w:proofErr w:type="spellStart"/>
      <w:proofErr w:type="gramStart"/>
      <w:r>
        <w:t>cpp.o</w:t>
      </w:r>
      <w:proofErr w:type="spellEnd"/>
      <w:proofErr w:type="gramEnd"/>
      <w:r>
        <w:t xml:space="preserve"> : ; </w:t>
      </w:r>
      <w:r>
        <w:tab/>
        <w:t xml:space="preserve">$(CC) $(CFLAGS) -c $&lt;  </w:t>
      </w:r>
      <w:r>
        <w:tab/>
      </w:r>
      <w:r>
        <w:tab/>
      </w:r>
      <w:r>
        <w:tab/>
      </w:r>
    </w:p>
    <w:p w14:paraId="67C5D9FF" w14:textId="77777777" w:rsidR="00D56B32" w:rsidRDefault="00D56B32" w:rsidP="00D56B32"/>
    <w:p w14:paraId="2C48F98F" w14:textId="77777777" w:rsidR="00D56B32" w:rsidRDefault="00D56B32" w:rsidP="00D56B32">
      <w:r>
        <w:t xml:space="preserve">## static link to </w:t>
      </w:r>
      <w:proofErr w:type="spellStart"/>
      <w:r>
        <w:t>gsl</w:t>
      </w:r>
      <w:proofErr w:type="spellEnd"/>
      <w:r>
        <w:t xml:space="preserve"> libs.  </w:t>
      </w:r>
      <w:r>
        <w:tab/>
      </w:r>
      <w:r>
        <w:tab/>
      </w:r>
    </w:p>
    <w:p w14:paraId="069AA856" w14:textId="77777777" w:rsidR="00D56B32" w:rsidRDefault="00D56B32" w:rsidP="00D56B32">
      <w:r>
        <w:t xml:space="preserve">## note it's </w:t>
      </w:r>
      <w:proofErr w:type="spellStart"/>
      <w:r>
        <w:t>crutial</w:t>
      </w:r>
      <w:proofErr w:type="spellEnd"/>
      <w:r>
        <w:t xml:space="preserve"> to use -static-</w:t>
      </w:r>
      <w:proofErr w:type="spellStart"/>
      <w:r>
        <w:t>libgcc</w:t>
      </w:r>
      <w:proofErr w:type="spellEnd"/>
      <w:r>
        <w:t xml:space="preserve"> instead of </w:t>
      </w:r>
      <w:proofErr w:type="gramStart"/>
      <w:r>
        <w:t>static;</w:t>
      </w:r>
      <w:proofErr w:type="gramEnd"/>
      <w:r>
        <w:t xml:space="preserve"> </w:t>
      </w:r>
    </w:p>
    <w:p w14:paraId="7638A65C" w14:textId="77777777" w:rsidR="00D56B32" w:rsidRDefault="00D56B32" w:rsidP="00D56B32">
      <w:r>
        <w:t xml:space="preserve">##fp: </w:t>
      </w:r>
      <w:proofErr w:type="spellStart"/>
      <w:proofErr w:type="gramStart"/>
      <w:r>
        <w:t>fp.o</w:t>
      </w:r>
      <w:proofErr w:type="spellEnd"/>
      <w:proofErr w:type="gramEnd"/>
      <w:r>
        <w:t xml:space="preserve"> $(OBJS); $(CC) -static $(CFLAGS) $(OBJS) </w:t>
      </w:r>
      <w:proofErr w:type="spellStart"/>
      <w:r>
        <w:t>fp.o</w:t>
      </w:r>
      <w:proofErr w:type="spellEnd"/>
      <w:r>
        <w:t xml:space="preserve"> $(STATICLIBS) $(LIBS) -o </w:t>
      </w:r>
      <w:proofErr w:type="spellStart"/>
      <w:r>
        <w:t>bimbam</w:t>
      </w:r>
      <w:proofErr w:type="spellEnd"/>
      <w:r>
        <w:tab/>
      </w:r>
    </w:p>
    <w:p w14:paraId="7652FD52" w14:textId="77777777" w:rsidR="00D56B32" w:rsidRDefault="00D56B32" w:rsidP="00D56B32">
      <w:r>
        <w:t xml:space="preserve">##fp: </w:t>
      </w:r>
      <w:proofErr w:type="spellStart"/>
      <w:proofErr w:type="gramStart"/>
      <w:r>
        <w:t>fp.o</w:t>
      </w:r>
      <w:proofErr w:type="spellEnd"/>
      <w:proofErr w:type="gramEnd"/>
      <w:r>
        <w:t xml:space="preserve"> $(OBJS); $(CC) $(CFLAGS) $(OBJS) </w:t>
      </w:r>
      <w:proofErr w:type="spellStart"/>
      <w:r>
        <w:t>fp.o</w:t>
      </w:r>
      <w:proofErr w:type="spellEnd"/>
      <w:r>
        <w:t xml:space="preserve"> $(STATICLIBS) $(LIBS) -o </w:t>
      </w:r>
      <w:proofErr w:type="spellStart"/>
      <w:r>
        <w:t>bimbam</w:t>
      </w:r>
      <w:proofErr w:type="spellEnd"/>
      <w:r>
        <w:tab/>
      </w:r>
    </w:p>
    <w:p w14:paraId="68CD3430" w14:textId="77777777" w:rsidR="00D56B32" w:rsidRDefault="00D56B32" w:rsidP="00D56B32">
      <w:r>
        <w:t xml:space="preserve">##fp: </w:t>
      </w:r>
      <w:proofErr w:type="spellStart"/>
      <w:proofErr w:type="gramStart"/>
      <w:r>
        <w:t>fp.o</w:t>
      </w:r>
      <w:proofErr w:type="spellEnd"/>
      <w:proofErr w:type="gramEnd"/>
      <w:r>
        <w:t xml:space="preserve"> $(OBJS); $(CC) -static $(CFLAGS) $(OBJS) </w:t>
      </w:r>
      <w:proofErr w:type="spellStart"/>
      <w:r>
        <w:t>fp.o</w:t>
      </w:r>
      <w:proofErr w:type="spellEnd"/>
      <w:r>
        <w:t xml:space="preserve"> $(LIBS) -o </w:t>
      </w:r>
      <w:proofErr w:type="spellStart"/>
      <w:r>
        <w:t>bimbam</w:t>
      </w:r>
      <w:proofErr w:type="spellEnd"/>
      <w:r>
        <w:tab/>
      </w:r>
    </w:p>
    <w:p w14:paraId="235809F4" w14:textId="5A93A846" w:rsidR="00D56B32" w:rsidRDefault="00D56B32" w:rsidP="00D56B32">
      <w:proofErr w:type="spellStart"/>
      <w:r>
        <w:t>fp</w:t>
      </w:r>
      <w:proofErr w:type="spellEnd"/>
      <w:r>
        <w:t xml:space="preserve">: </w:t>
      </w:r>
      <w:proofErr w:type="spellStart"/>
      <w:proofErr w:type="gramStart"/>
      <w:r>
        <w:t>fp.o</w:t>
      </w:r>
      <w:proofErr w:type="spellEnd"/>
      <w:proofErr w:type="gramEnd"/>
      <w:r>
        <w:t xml:space="preserve"> $(OBJS); $(CC)</w:t>
      </w:r>
      <w:del w:id="7" w:author="Lacey Heinsberg" w:date="2023-10-24T13:37:00Z">
        <w:r w:rsidR="00361E21">
          <w:delText xml:space="preserve"> -static-libgcc</w:delText>
        </w:r>
      </w:del>
      <w:r>
        <w:t xml:space="preserve"> $(CFLAGS) $(OBJS) </w:t>
      </w:r>
      <w:proofErr w:type="spellStart"/>
      <w:r>
        <w:t>fp.o</w:t>
      </w:r>
      <w:proofErr w:type="spellEnd"/>
      <w:r>
        <w:t xml:space="preserve"> $(LIBS) -o </w:t>
      </w:r>
      <w:proofErr w:type="spellStart"/>
      <w:r>
        <w:t>bimbam</w:t>
      </w:r>
      <w:proofErr w:type="spellEnd"/>
    </w:p>
    <w:p w14:paraId="03829A6E" w14:textId="77777777" w:rsidR="00D56B32" w:rsidRDefault="00D56B32" w:rsidP="00D56B32">
      <w:r>
        <w:t xml:space="preserve">##fp: </w:t>
      </w:r>
      <w:proofErr w:type="spellStart"/>
      <w:proofErr w:type="gramStart"/>
      <w:r>
        <w:t>fp.o</w:t>
      </w:r>
      <w:proofErr w:type="spellEnd"/>
      <w:proofErr w:type="gramEnd"/>
      <w:r>
        <w:t xml:space="preserve"> $(OBJS); $(CC) $(CFLAGS) $(OBJS) </w:t>
      </w:r>
      <w:proofErr w:type="spellStart"/>
      <w:r>
        <w:t>fp.o</w:t>
      </w:r>
      <w:proofErr w:type="spellEnd"/>
      <w:r>
        <w:t xml:space="preserve"> $(LIBS) -o </w:t>
      </w:r>
      <w:proofErr w:type="spellStart"/>
      <w:r>
        <w:t>bimbam</w:t>
      </w:r>
      <w:proofErr w:type="spellEnd"/>
      <w:r>
        <w:tab/>
      </w:r>
    </w:p>
    <w:p w14:paraId="446B17B2" w14:textId="77777777" w:rsidR="00D56B32" w:rsidRDefault="00D56B32" w:rsidP="00D56B32"/>
    <w:p w14:paraId="5B78E82C" w14:textId="77777777" w:rsidR="00D56B32" w:rsidRDefault="00D56B32" w:rsidP="00D56B32">
      <w:r>
        <w:t xml:space="preserve"># </w:t>
      </w:r>
      <w:proofErr w:type="gramStart"/>
      <w:r>
        <w:t>the</w:t>
      </w:r>
      <w:proofErr w:type="gramEnd"/>
      <w:r>
        <w:t xml:space="preserve"> following dependence generated by make </w:t>
      </w:r>
      <w:proofErr w:type="spellStart"/>
      <w:r>
        <w:t>showdep</w:t>
      </w:r>
      <w:proofErr w:type="spellEnd"/>
      <w:r>
        <w:tab/>
      </w:r>
    </w:p>
    <w:p w14:paraId="486FB806" w14:textId="77777777" w:rsidR="00D56B32" w:rsidRDefault="00D56B32" w:rsidP="00D56B32">
      <w:proofErr w:type="spellStart"/>
      <w:proofErr w:type="gramStart"/>
      <w:r>
        <w:t>fp.o</w:t>
      </w:r>
      <w:proofErr w:type="spellEnd"/>
      <w:proofErr w:type="gramEnd"/>
      <w:r>
        <w:t xml:space="preserve">: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control.h</w:t>
      </w:r>
      <w:proofErr w:type="spellEnd"/>
      <w:r>
        <w:t xml:space="preserve">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haploid.h</w:t>
      </w:r>
      <w:proofErr w:type="spellEnd"/>
      <w:r>
        <w:t xml:space="preserve"> </w:t>
      </w:r>
      <w:proofErr w:type="spellStart"/>
      <w:r>
        <w:t>param.h</w:t>
      </w:r>
      <w:proofErr w:type="spellEnd"/>
    </w:p>
    <w:p w14:paraId="00F3A86F" w14:textId="77777777" w:rsidR="00D56B32" w:rsidRDefault="00D56B32" w:rsidP="00D56B32">
      <w:proofErr w:type="spellStart"/>
      <w:proofErr w:type="gramStart"/>
      <w:r>
        <w:t>control.o</w:t>
      </w:r>
      <w:proofErr w:type="spellEnd"/>
      <w:proofErr w:type="gramEnd"/>
      <w:r>
        <w:t xml:space="preserve">:  </w:t>
      </w:r>
      <w:proofErr w:type="spellStart"/>
      <w:r>
        <w:t>control.h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haploid.h</w:t>
      </w:r>
      <w:proofErr w:type="spellEnd"/>
      <w:r>
        <w:t xml:space="preserve"> </w:t>
      </w:r>
      <w:proofErr w:type="spellStart"/>
      <w:r>
        <w:t>param.h</w:t>
      </w:r>
      <w:proofErr w:type="spellEnd"/>
    </w:p>
    <w:p w14:paraId="1E914D2B" w14:textId="77777777" w:rsidR="00D56B32" w:rsidRDefault="00D56B32" w:rsidP="00D56B32">
      <w:proofErr w:type="spellStart"/>
      <w:proofErr w:type="gramStart"/>
      <w:r>
        <w:lastRenderedPageBreak/>
        <w:t>fpmath.o</w:t>
      </w:r>
      <w:proofErr w:type="spellEnd"/>
      <w:proofErr w:type="gramEnd"/>
      <w:r>
        <w:t xml:space="preserve">: </w:t>
      </w:r>
      <w:proofErr w:type="spellStart"/>
      <w:r>
        <w:t>fpmath.h</w:t>
      </w:r>
      <w:proofErr w:type="spellEnd"/>
    </w:p>
    <w:p w14:paraId="474A2FDB" w14:textId="77777777" w:rsidR="00D56B32" w:rsidRDefault="00D56B32" w:rsidP="00D56B32">
      <w:proofErr w:type="spellStart"/>
      <w:proofErr w:type="gramStart"/>
      <w:r>
        <w:t>indiv.o</w:t>
      </w:r>
      <w:proofErr w:type="spellEnd"/>
      <w:proofErr w:type="gramEnd"/>
      <w:r>
        <w:t xml:space="preserve">: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fpmath.h</w:t>
      </w:r>
      <w:proofErr w:type="spellEnd"/>
    </w:p>
    <w:p w14:paraId="041AC39C" w14:textId="77777777" w:rsidR="00D56B32" w:rsidRDefault="00D56B32" w:rsidP="00D56B32">
      <w:proofErr w:type="spellStart"/>
      <w:proofErr w:type="gramStart"/>
      <w:r>
        <w:t>diploid.o</w:t>
      </w:r>
      <w:proofErr w:type="spellEnd"/>
      <w:proofErr w:type="gramEnd"/>
      <w:r>
        <w:t xml:space="preserve">: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haploid.h</w:t>
      </w:r>
      <w:proofErr w:type="spellEnd"/>
      <w:r>
        <w:t xml:space="preserve"> </w:t>
      </w:r>
      <w:proofErr w:type="spellStart"/>
      <w:r>
        <w:t>param.h</w:t>
      </w:r>
      <w:proofErr w:type="spellEnd"/>
    </w:p>
    <w:p w14:paraId="11CEE7C7" w14:textId="77777777" w:rsidR="00D56B32" w:rsidRDefault="00D56B32" w:rsidP="00D56B32">
      <w:proofErr w:type="spellStart"/>
      <w:proofErr w:type="gramStart"/>
      <w:r>
        <w:t>haploid.o</w:t>
      </w:r>
      <w:proofErr w:type="spellEnd"/>
      <w:proofErr w:type="gramEnd"/>
      <w:r>
        <w:t xml:space="preserve">: </w:t>
      </w:r>
      <w:proofErr w:type="spellStart"/>
      <w:r>
        <w:t>haploid.h</w:t>
      </w:r>
      <w:proofErr w:type="spellEnd"/>
      <w:r>
        <w:t xml:space="preserve">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param.h</w:t>
      </w:r>
      <w:proofErr w:type="spellEnd"/>
    </w:p>
    <w:p w14:paraId="499E884C" w14:textId="77777777" w:rsidR="00D56B32" w:rsidRDefault="00D56B32" w:rsidP="00D56B32">
      <w:proofErr w:type="spellStart"/>
      <w:proofErr w:type="gramStart"/>
      <w:r>
        <w:t>model.o</w:t>
      </w:r>
      <w:proofErr w:type="spellEnd"/>
      <w:proofErr w:type="gramEnd"/>
      <w:r>
        <w:t xml:space="preserve">: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haploid.h</w:t>
      </w:r>
      <w:proofErr w:type="spellEnd"/>
      <w:r>
        <w:t xml:space="preserve"> </w:t>
      </w:r>
      <w:proofErr w:type="spellStart"/>
      <w:r>
        <w:t>param.h</w:t>
      </w:r>
      <w:proofErr w:type="spellEnd"/>
      <w:r>
        <w:t xml:space="preserve"> </w:t>
      </w:r>
      <w:proofErr w:type="spellStart"/>
      <w:r>
        <w:t>control.h</w:t>
      </w:r>
      <w:proofErr w:type="spellEnd"/>
      <w:r>
        <w:t xml:space="preserve">  </w:t>
      </w:r>
    </w:p>
    <w:p w14:paraId="61DF9EA1" w14:textId="77777777" w:rsidR="00D56B32" w:rsidRDefault="00D56B32" w:rsidP="00D56B32">
      <w:proofErr w:type="spellStart"/>
      <w:proofErr w:type="gramStart"/>
      <w:r>
        <w:t>param.o</w:t>
      </w:r>
      <w:proofErr w:type="spellEnd"/>
      <w:proofErr w:type="gramEnd"/>
      <w:r>
        <w:t xml:space="preserve">: </w:t>
      </w:r>
      <w:proofErr w:type="spellStart"/>
      <w:r>
        <w:t>param.h</w:t>
      </w:r>
      <w:proofErr w:type="spellEnd"/>
      <w:r>
        <w:t xml:space="preserve"> </w:t>
      </w:r>
      <w:proofErr w:type="spellStart"/>
      <w:r>
        <w:t>diploid.h</w:t>
      </w:r>
      <w:proofErr w:type="spellEnd"/>
      <w:r>
        <w:t xml:space="preserve"> </w:t>
      </w:r>
      <w:proofErr w:type="spellStart"/>
      <w:r>
        <w:t>fp.h</w:t>
      </w:r>
      <w:proofErr w:type="spellEnd"/>
      <w:r>
        <w:t xml:space="preserve"> </w:t>
      </w:r>
      <w:proofErr w:type="spellStart"/>
      <w:r>
        <w:t>fpmath.h</w:t>
      </w:r>
      <w:proofErr w:type="spellEnd"/>
      <w:r>
        <w:t xml:space="preserve"> </w:t>
      </w:r>
      <w:proofErr w:type="spellStart"/>
      <w:r>
        <w:t>indiv.h</w:t>
      </w:r>
      <w:proofErr w:type="spellEnd"/>
      <w:r>
        <w:t xml:space="preserve"> </w:t>
      </w:r>
      <w:proofErr w:type="spellStart"/>
      <w:r>
        <w:t>model.h</w:t>
      </w:r>
      <w:proofErr w:type="spellEnd"/>
      <w:r>
        <w:t xml:space="preserve"> </w:t>
      </w:r>
      <w:proofErr w:type="spellStart"/>
      <w:r>
        <w:t>haploid.h</w:t>
      </w:r>
      <w:proofErr w:type="spellEnd"/>
    </w:p>
    <w:p w14:paraId="5AD56A37" w14:textId="77777777" w:rsidR="00D56B32" w:rsidRDefault="00D56B32" w:rsidP="00D56B32"/>
    <w:p w14:paraId="4858B71E" w14:textId="77777777" w:rsidR="00D56B32" w:rsidRDefault="00D56B32" w:rsidP="00D56B32">
      <w:proofErr w:type="spellStart"/>
      <w:r>
        <w:t>showdep</w:t>
      </w:r>
      <w:proofErr w:type="spellEnd"/>
      <w:r>
        <w:t xml:space="preserve">: </w:t>
      </w:r>
      <w:r>
        <w:tab/>
      </w:r>
    </w:p>
    <w:p w14:paraId="0E75CC66" w14:textId="77777777" w:rsidR="00D56B32" w:rsidRDefault="00D56B32" w:rsidP="00D56B32">
      <w:r>
        <w:tab/>
      </w:r>
      <w:r>
        <w:tab/>
        <w:t>@$(CC) -MM $(SRCS)</w:t>
      </w:r>
    </w:p>
    <w:p w14:paraId="582F1801" w14:textId="77777777" w:rsidR="00D56B32" w:rsidRDefault="00D56B32" w:rsidP="00D56B32">
      <w:r>
        <w:t xml:space="preserve"> </w:t>
      </w:r>
    </w:p>
    <w:p w14:paraId="21B8CBFC" w14:textId="77777777" w:rsidR="00D56B32" w:rsidRDefault="00D56B32" w:rsidP="00D56B32">
      <w:r>
        <w:t xml:space="preserve">clean: </w:t>
      </w:r>
    </w:p>
    <w:p w14:paraId="4976526C" w14:textId="77777777" w:rsidR="00D56B32" w:rsidRDefault="00D56B32" w:rsidP="00D56B32">
      <w:r>
        <w:tab/>
      </w:r>
      <w:r>
        <w:tab/>
        <w:t xml:space="preserve">rm -f </w:t>
      </w:r>
      <w:proofErr w:type="gramStart"/>
      <w:r>
        <w:t>*.o</w:t>
      </w:r>
      <w:proofErr w:type="gramEnd"/>
    </w:p>
    <w:p w14:paraId="5B44C4D6" w14:textId="77777777" w:rsidR="004F2843" w:rsidRDefault="00D56B32" w:rsidP="00D56B32">
      <w:r>
        <w:tab/>
      </w:r>
      <w:r>
        <w:tab/>
      </w:r>
    </w:p>
    <w:sectPr w:rsidR="004F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cey Heinsberg">
    <w15:presenceInfo w15:providerId="None" w15:userId="Lacey Heinsber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32"/>
    <w:rsid w:val="001D5FAE"/>
    <w:rsid w:val="00354879"/>
    <w:rsid w:val="00361E21"/>
    <w:rsid w:val="003F4717"/>
    <w:rsid w:val="004F2843"/>
    <w:rsid w:val="00A62C6E"/>
    <w:rsid w:val="00AE6EB0"/>
    <w:rsid w:val="00D56B32"/>
    <w:rsid w:val="00E47228"/>
    <w:rsid w:val="00EB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44DF9"/>
  <w15:chartTrackingRefBased/>
  <w15:docId w15:val="{23402F99-E1D3-C348-A55D-217C4B6C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Heinsberg</dc:creator>
  <cp:keywords/>
  <dc:description/>
  <cp:lastModifiedBy>Lacey Heinsberg</cp:lastModifiedBy>
  <cp:revision>1</cp:revision>
  <dcterms:created xsi:type="dcterms:W3CDTF">2023-10-24T17:35:00Z</dcterms:created>
  <dcterms:modified xsi:type="dcterms:W3CDTF">2023-10-24T17:38:00Z</dcterms:modified>
</cp:coreProperties>
</file>